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A93F2" w14:textId="77777777" w:rsidR="002D0EBA" w:rsidRPr="002D0EBA" w:rsidRDefault="002D0EBA" w:rsidP="002D0EBA">
      <w:pPr>
        <w:pStyle w:val="Heading1"/>
        <w:jc w:val="center"/>
        <w:rPr>
          <w:rFonts w:hint="eastAsia"/>
          <w:color w:val="000000" w:themeColor="text1"/>
          <w:sz w:val="40"/>
          <w:szCs w:val="40"/>
        </w:rPr>
        <w:pPrChange w:id="0" w:author="Lee Hong In" w:date="2019-10-31T12:49:00Z">
          <w:pPr/>
        </w:pPrChange>
      </w:pPr>
      <w:r w:rsidRPr="002D0EBA">
        <w:rPr>
          <w:rFonts w:hint="eastAsia"/>
          <w:color w:val="000000" w:themeColor="text1"/>
          <w:sz w:val="40"/>
          <w:szCs w:val="40"/>
        </w:rPr>
        <w:t>실습기자재</w:t>
      </w:r>
      <w:r w:rsidRPr="002D0EBA">
        <w:rPr>
          <w:rFonts w:hint="eastAsia"/>
          <w:color w:val="000000" w:themeColor="text1"/>
          <w:sz w:val="40"/>
          <w:szCs w:val="40"/>
        </w:rPr>
        <w:t xml:space="preserve"> </w:t>
      </w:r>
      <w:proofErr w:type="spellStart"/>
      <w:r w:rsidRPr="002D0EBA">
        <w:rPr>
          <w:rFonts w:hint="eastAsia"/>
          <w:color w:val="000000" w:themeColor="text1"/>
          <w:sz w:val="40"/>
          <w:szCs w:val="40"/>
        </w:rPr>
        <w:t>보관신청서</w:t>
      </w:r>
      <w:proofErr w:type="spellEnd"/>
    </w:p>
    <w:p w14:paraId="3FDA940A" w14:textId="77777777" w:rsidR="002D0EBA" w:rsidRDefault="002D0EBA" w:rsidP="002D0EBA"/>
    <w:p w14:paraId="58840A50" w14:textId="5E83F572" w:rsidR="002D0EBA" w:rsidRDefault="002D0EBA" w:rsidP="002D0EBA"/>
    <w:p w14:paraId="076C0E3A" w14:textId="576A8B8E" w:rsidR="002D0EBA" w:rsidRDefault="002D0EBA" w:rsidP="002D0EBA"/>
    <w:p w14:paraId="2D78A12D" w14:textId="77777777" w:rsidR="002D0EBA" w:rsidRDefault="002D0EBA" w:rsidP="002D0EBA"/>
    <w:p w14:paraId="5E367047" w14:textId="77777777" w:rsidR="002D0EBA" w:rsidRDefault="002D0EBA" w:rsidP="002D0EBA">
      <w:pPr>
        <w:rPr>
          <w:ins w:id="1" w:author="Lee Hong In" w:date="2019-10-31T12:49:00Z"/>
        </w:rPr>
      </w:pPr>
    </w:p>
    <w:p w14:paraId="3F6E1767" w14:textId="754E50F0" w:rsidR="002D0EBA" w:rsidRDefault="002D0EBA" w:rsidP="002D0EBA">
      <w:pPr>
        <w:rPr>
          <w:rFonts w:hint="eastAsia"/>
        </w:rPr>
      </w:pPr>
      <w:r>
        <w:rPr>
          <w:rFonts w:hint="eastAsia"/>
        </w:rPr>
        <w:t>장</w:t>
      </w:r>
      <w:r>
        <w:rPr>
          <w:rFonts w:hint="eastAsia"/>
        </w:rPr>
        <w:t xml:space="preserve">    </w:t>
      </w:r>
      <w:r>
        <w:rPr>
          <w:rFonts w:hint="eastAsia"/>
        </w:rPr>
        <w:t>소</w:t>
      </w: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신공학관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학부실험실습실</w:t>
      </w:r>
      <w:r>
        <w:rPr>
          <w:rFonts w:hint="eastAsia"/>
        </w:rPr>
        <w:t>2 (1013</w:t>
      </w:r>
      <w:r>
        <w:rPr>
          <w:rFonts w:hint="eastAsia"/>
        </w:rPr>
        <w:t>호</w:t>
      </w:r>
      <w:r>
        <w:rPr>
          <w:rFonts w:hint="eastAsia"/>
        </w:rPr>
        <w:t>)</w:t>
      </w:r>
      <w:bookmarkStart w:id="2" w:name="_GoBack"/>
      <w:bookmarkEnd w:id="2"/>
    </w:p>
    <w:p w14:paraId="7D84A71A" w14:textId="77777777" w:rsidR="002D0EBA" w:rsidRDefault="002D0EBA" w:rsidP="002D0EBA">
      <w:pPr>
        <w:rPr>
          <w:rFonts w:hint="eastAsia"/>
        </w:rPr>
      </w:pPr>
      <w:proofErr w:type="spellStart"/>
      <w:r>
        <w:rPr>
          <w:rFonts w:hint="eastAsia"/>
        </w:rPr>
        <w:t>보관물품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유아용</w:t>
      </w:r>
      <w:r>
        <w:rPr>
          <w:rFonts w:hint="eastAsia"/>
        </w:rPr>
        <w:t xml:space="preserve"> </w:t>
      </w:r>
      <w:r>
        <w:rPr>
          <w:rFonts w:hint="eastAsia"/>
        </w:rPr>
        <w:t>전동차</w:t>
      </w:r>
      <w:r>
        <w:rPr>
          <w:rFonts w:hint="eastAsia"/>
        </w:rPr>
        <w:t xml:space="preserve"> x1</w:t>
      </w:r>
    </w:p>
    <w:p w14:paraId="650B84BB" w14:textId="77777777" w:rsidR="002D0EBA" w:rsidRDefault="002D0EBA" w:rsidP="002D0EBA">
      <w:pPr>
        <w:rPr>
          <w:rFonts w:hint="eastAsia"/>
        </w:rPr>
      </w:pPr>
      <w:r>
        <w:rPr>
          <w:rFonts w:hint="eastAsia"/>
        </w:rPr>
        <w:t>보관기간</w:t>
      </w:r>
      <w:r>
        <w:rPr>
          <w:rFonts w:hint="eastAsia"/>
        </w:rPr>
        <w:t xml:space="preserve"> : 2019</w:t>
      </w:r>
      <w:r>
        <w:rPr>
          <w:rFonts w:hint="eastAsia"/>
        </w:rPr>
        <w:t>년</w:t>
      </w:r>
      <w:r>
        <w:rPr>
          <w:rFonts w:hint="eastAsia"/>
        </w:rPr>
        <w:t xml:space="preserve"> 11</w:t>
      </w:r>
      <w:r>
        <w:rPr>
          <w:rFonts w:hint="eastAsia"/>
        </w:rPr>
        <w:t>월</w:t>
      </w:r>
      <w:r>
        <w:rPr>
          <w:rFonts w:hint="eastAsia"/>
        </w:rPr>
        <w:t xml:space="preserve"> 1</w:t>
      </w:r>
      <w:r>
        <w:rPr>
          <w:rFonts w:hint="eastAsia"/>
        </w:rPr>
        <w:t>일</w:t>
      </w:r>
      <w:r>
        <w:rPr>
          <w:rFonts w:hint="eastAsia"/>
        </w:rPr>
        <w:t xml:space="preserve"> ~ 2019</w:t>
      </w:r>
      <w:r>
        <w:rPr>
          <w:rFonts w:hint="eastAsia"/>
        </w:rPr>
        <w:t>년</w:t>
      </w:r>
      <w:r>
        <w:rPr>
          <w:rFonts w:hint="eastAsia"/>
        </w:rPr>
        <w:t xml:space="preserve"> 12</w:t>
      </w:r>
      <w:r>
        <w:rPr>
          <w:rFonts w:hint="eastAsia"/>
        </w:rPr>
        <w:t>월</w:t>
      </w:r>
      <w:r>
        <w:rPr>
          <w:rFonts w:hint="eastAsia"/>
        </w:rPr>
        <w:t xml:space="preserve"> 20</w:t>
      </w:r>
      <w:r>
        <w:rPr>
          <w:rFonts w:hint="eastAsia"/>
        </w:rPr>
        <w:t>일</w:t>
      </w:r>
    </w:p>
    <w:p w14:paraId="05EFF68B" w14:textId="77777777" w:rsidR="002D0EBA" w:rsidRDefault="002D0EBA" w:rsidP="002D0EBA">
      <w:pPr>
        <w:rPr>
          <w:rFonts w:hint="eastAsia"/>
        </w:rPr>
      </w:pPr>
      <w:r>
        <w:rPr>
          <w:rFonts w:hint="eastAsia"/>
        </w:rPr>
        <w:t>소</w:t>
      </w:r>
      <w:r>
        <w:rPr>
          <w:rFonts w:hint="eastAsia"/>
        </w:rPr>
        <w:t xml:space="preserve"> </w:t>
      </w:r>
      <w:r>
        <w:rPr>
          <w:rFonts w:hint="eastAsia"/>
        </w:rPr>
        <w:t>유</w:t>
      </w:r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이홍인</w:t>
      </w:r>
      <w:proofErr w:type="spellEnd"/>
    </w:p>
    <w:p w14:paraId="61D1E898" w14:textId="77777777" w:rsidR="002D0EBA" w:rsidRDefault="002D0EBA" w:rsidP="002D0EBA">
      <w:pPr>
        <w:rPr>
          <w:rFonts w:hint="eastAsia"/>
        </w:rPr>
      </w:pPr>
      <w:r>
        <w:rPr>
          <w:rFonts w:hint="eastAsia"/>
        </w:rPr>
        <w:t>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락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처</w:t>
      </w:r>
      <w:r>
        <w:rPr>
          <w:rFonts w:hint="eastAsia"/>
        </w:rPr>
        <w:t xml:space="preserve"> : 010 </w:t>
      </w:r>
      <w:r>
        <w:rPr>
          <w:rFonts w:hint="eastAsia"/>
        </w:rPr>
        <w:t>–</w:t>
      </w:r>
      <w:r>
        <w:rPr>
          <w:rFonts w:hint="eastAsia"/>
        </w:rPr>
        <w:t xml:space="preserve"> 9572 </w:t>
      </w:r>
      <w:r>
        <w:rPr>
          <w:rFonts w:hint="eastAsia"/>
        </w:rPr>
        <w:t>–</w:t>
      </w:r>
      <w:r>
        <w:rPr>
          <w:rFonts w:hint="eastAsia"/>
        </w:rPr>
        <w:t xml:space="preserve"> 2481</w:t>
      </w:r>
    </w:p>
    <w:p w14:paraId="4CD4EE9A" w14:textId="77777777" w:rsidR="002D0EBA" w:rsidRDefault="002D0EBA" w:rsidP="002D0EBA">
      <w:pPr>
        <w:rPr>
          <w:rFonts w:hint="eastAsia"/>
        </w:rPr>
      </w:pPr>
      <w:r>
        <w:rPr>
          <w:rFonts w:hint="eastAsia"/>
        </w:rPr>
        <w:t>사</w:t>
      </w:r>
      <w:r>
        <w:rPr>
          <w:rFonts w:hint="eastAsia"/>
        </w:rPr>
        <w:t xml:space="preserve">    </w:t>
      </w:r>
      <w:r>
        <w:rPr>
          <w:rFonts w:hint="eastAsia"/>
        </w:rPr>
        <w:t>유</w:t>
      </w:r>
      <w:r>
        <w:rPr>
          <w:rFonts w:hint="eastAsia"/>
        </w:rPr>
        <w:t xml:space="preserve"> : </w:t>
      </w:r>
      <w:r>
        <w:rPr>
          <w:rFonts w:hint="eastAsia"/>
        </w:rPr>
        <w:t>공모전</w:t>
      </w:r>
      <w:r>
        <w:rPr>
          <w:rFonts w:hint="eastAsia"/>
        </w:rPr>
        <w:t xml:space="preserve"> </w:t>
      </w:r>
      <w:r>
        <w:rPr>
          <w:rFonts w:hint="eastAsia"/>
        </w:rPr>
        <w:t>출전을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연구용</w:t>
      </w:r>
      <w:r>
        <w:rPr>
          <w:rFonts w:hint="eastAsia"/>
        </w:rPr>
        <w:t xml:space="preserve"> </w:t>
      </w:r>
      <w:r>
        <w:rPr>
          <w:rFonts w:hint="eastAsia"/>
        </w:rPr>
        <w:t>기자재</w:t>
      </w:r>
    </w:p>
    <w:p w14:paraId="1FD26C8E" w14:textId="77777777" w:rsidR="002D0EBA" w:rsidRDefault="002D0EBA" w:rsidP="002D0EBA"/>
    <w:p w14:paraId="669B388F" w14:textId="77777777" w:rsidR="002D0EBA" w:rsidRDefault="002D0EBA" w:rsidP="002D0EBA"/>
    <w:p w14:paraId="6BD5AFE5" w14:textId="77777777" w:rsidR="002D0EBA" w:rsidRDefault="002D0EBA" w:rsidP="002D0EBA"/>
    <w:p w14:paraId="7FC9DE3F" w14:textId="4BF6B457" w:rsidR="002D0EBA" w:rsidRDefault="002D0EBA" w:rsidP="002D0EBA"/>
    <w:p w14:paraId="5271457F" w14:textId="77777777" w:rsidR="002D0EBA" w:rsidRDefault="002D0EBA" w:rsidP="002D0EBA"/>
    <w:p w14:paraId="2D411CA1" w14:textId="77777777" w:rsidR="002D0EBA" w:rsidRDefault="002D0EBA" w:rsidP="002D0EBA"/>
    <w:p w14:paraId="4E09340C" w14:textId="46C76616" w:rsidR="00D43898" w:rsidRDefault="002D0EBA" w:rsidP="002D0EBA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사유로</w:t>
      </w:r>
      <w:r>
        <w:rPr>
          <w:rFonts w:hint="eastAsia"/>
        </w:rPr>
        <w:t xml:space="preserve"> </w:t>
      </w:r>
      <w:r>
        <w:rPr>
          <w:rFonts w:hint="eastAsia"/>
        </w:rPr>
        <w:t>명시된</w:t>
      </w:r>
      <w:r>
        <w:rPr>
          <w:rFonts w:hint="eastAsia"/>
        </w:rPr>
        <w:t xml:space="preserve"> </w:t>
      </w:r>
      <w:r>
        <w:rPr>
          <w:rFonts w:hint="eastAsia"/>
        </w:rPr>
        <w:t>기간</w:t>
      </w:r>
      <w:r>
        <w:rPr>
          <w:rFonts w:hint="eastAsia"/>
        </w:rP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물품을</w:t>
      </w:r>
      <w:r>
        <w:rPr>
          <w:rFonts w:hint="eastAsia"/>
        </w:rPr>
        <w:t xml:space="preserve"> </w:t>
      </w:r>
      <w:r>
        <w:rPr>
          <w:rFonts w:hint="eastAsia"/>
        </w:rPr>
        <w:t>보관하는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허락합니다</w:t>
      </w:r>
      <w:r>
        <w:rPr>
          <w:rFonts w:hint="eastAsia"/>
        </w:rPr>
        <w:t>.</w:t>
      </w:r>
    </w:p>
    <w:p w14:paraId="6AA432C8" w14:textId="383D05DD" w:rsidR="002D0EBA" w:rsidRDefault="002D0EBA" w:rsidP="002D0EBA"/>
    <w:p w14:paraId="78F20963" w14:textId="77777777" w:rsidR="002D0EBA" w:rsidRDefault="002D0EBA" w:rsidP="002D0EBA"/>
    <w:p w14:paraId="785F1CE3" w14:textId="77777777" w:rsidR="002D0EBA" w:rsidRDefault="002D0EBA" w:rsidP="002D0EBA"/>
    <w:p w14:paraId="73E42F77" w14:textId="77777777" w:rsidR="002D0EBA" w:rsidRDefault="002D0EBA" w:rsidP="002D0EBA"/>
    <w:p w14:paraId="13FDE3F1" w14:textId="77777777" w:rsidR="002D0EBA" w:rsidRDefault="002D0EBA" w:rsidP="002D0EBA"/>
    <w:p w14:paraId="0E1E43D5" w14:textId="77777777" w:rsidR="002D0EBA" w:rsidRDefault="002D0EBA" w:rsidP="002D0EBA"/>
    <w:p w14:paraId="3A1D0D75" w14:textId="77777777" w:rsidR="002D0EBA" w:rsidRDefault="002D0EBA" w:rsidP="002D0EBA"/>
    <w:p w14:paraId="079A1B7F" w14:textId="77777777" w:rsidR="002D0EBA" w:rsidRDefault="002D0EBA" w:rsidP="002D0EBA"/>
    <w:p w14:paraId="0F38D0C1" w14:textId="35F4285A" w:rsidR="002D0EBA" w:rsidRDefault="002D0EBA" w:rsidP="002D0EBA"/>
    <w:p w14:paraId="72BCD2B1" w14:textId="50EBD3E0" w:rsidR="002D0EBA" w:rsidRDefault="002D0EBA" w:rsidP="002D0EBA"/>
    <w:p w14:paraId="022C10B8" w14:textId="6F8A1C3C" w:rsidR="002D0EBA" w:rsidRDefault="002D0EBA" w:rsidP="002D0EBA"/>
    <w:p w14:paraId="206A2F40" w14:textId="24A361A0" w:rsidR="002D0EBA" w:rsidRDefault="002D0EBA" w:rsidP="002D0EBA"/>
    <w:p w14:paraId="2AE4F385" w14:textId="2C5EF83B" w:rsidR="002D0EBA" w:rsidRDefault="002D0EBA" w:rsidP="002D0EBA"/>
    <w:p w14:paraId="5265AAC7" w14:textId="215568BD" w:rsidR="002D0EBA" w:rsidRDefault="002D0EBA" w:rsidP="002D0EBA"/>
    <w:p w14:paraId="649FE955" w14:textId="65C75770" w:rsidR="002D0EBA" w:rsidRDefault="002D0EBA" w:rsidP="002D0EBA"/>
    <w:p w14:paraId="2B7263AB" w14:textId="5E6653E3" w:rsidR="002D0EBA" w:rsidRDefault="002D0EBA" w:rsidP="002D0EBA"/>
    <w:p w14:paraId="16AD1138" w14:textId="087A5E73" w:rsidR="002D0EBA" w:rsidRDefault="002D0EBA" w:rsidP="002D0EBA"/>
    <w:p w14:paraId="598611BB" w14:textId="0763165E" w:rsidR="002D0EBA" w:rsidRDefault="002D0EBA" w:rsidP="002D0EBA"/>
    <w:p w14:paraId="7F5DC90B" w14:textId="77777777" w:rsidR="002D0EBA" w:rsidRDefault="002D0EBA" w:rsidP="002D0EBA"/>
    <w:p w14:paraId="11AD24BA" w14:textId="77777777" w:rsidR="002D0EBA" w:rsidRDefault="002D0EBA" w:rsidP="002D0EBA">
      <w:pPr>
        <w:jc w:val="right"/>
        <w:rPr>
          <w:rFonts w:hint="eastAsia"/>
        </w:rPr>
      </w:pPr>
      <w:r>
        <w:rPr>
          <w:rFonts w:hint="eastAsia"/>
        </w:rPr>
        <w:t xml:space="preserve">2019  </w:t>
      </w:r>
      <w:r>
        <w:rPr>
          <w:rFonts w:hint="eastAsia"/>
        </w:rPr>
        <w:t>년</w:t>
      </w:r>
      <w:r>
        <w:rPr>
          <w:rFonts w:hint="eastAsia"/>
        </w:rPr>
        <w:t xml:space="preserve">  10 </w:t>
      </w:r>
      <w:r>
        <w:rPr>
          <w:rFonts w:hint="eastAsia"/>
        </w:rPr>
        <w:t>월</w:t>
      </w:r>
      <w:r>
        <w:rPr>
          <w:rFonts w:hint="eastAsia"/>
        </w:rPr>
        <w:t xml:space="preserve"> 31 </w:t>
      </w:r>
      <w:r>
        <w:rPr>
          <w:rFonts w:hint="eastAsia"/>
        </w:rPr>
        <w:t>일</w:t>
      </w:r>
    </w:p>
    <w:p w14:paraId="3A66B848" w14:textId="77777777" w:rsidR="002D0EBA" w:rsidRDefault="002D0EBA" w:rsidP="002D0EBA">
      <w:pPr>
        <w:jc w:val="right"/>
      </w:pPr>
    </w:p>
    <w:p w14:paraId="1816B5A5" w14:textId="11B86B4A" w:rsidR="002D0EBA" w:rsidRDefault="002D0EBA" w:rsidP="002D0EBA">
      <w:pPr>
        <w:jc w:val="right"/>
      </w:pPr>
      <w:r>
        <w:rPr>
          <w:rFonts w:hint="eastAsia"/>
        </w:rPr>
        <w:t>소프트웨어학과</w:t>
      </w:r>
      <w:r>
        <w:rPr>
          <w:rFonts w:hint="eastAsia"/>
        </w:rPr>
        <w:t xml:space="preserve"> </w:t>
      </w:r>
      <w:r>
        <w:rPr>
          <w:rFonts w:hint="eastAsia"/>
        </w:rPr>
        <w:t>주임교수</w:t>
      </w:r>
      <w:r>
        <w:rPr>
          <w:rFonts w:hint="eastAsia"/>
        </w:rPr>
        <w:t xml:space="preserve"> :    </w:t>
      </w:r>
      <w:r>
        <w:rPr>
          <w:rFonts w:hint="eastAsia"/>
        </w:rPr>
        <w:t>이</w:t>
      </w:r>
      <w:r>
        <w:rPr>
          <w:rFonts w:hint="eastAsia"/>
        </w:rPr>
        <w:t xml:space="preserve">   </w:t>
      </w:r>
      <w:r>
        <w:rPr>
          <w:rFonts w:hint="eastAsia"/>
        </w:rPr>
        <w:t>향</w:t>
      </w:r>
      <w:r>
        <w:rPr>
          <w:rFonts w:hint="eastAsia"/>
        </w:rPr>
        <w:t xml:space="preserve">   </w:t>
      </w:r>
      <w:r>
        <w:rPr>
          <w:rFonts w:hint="eastAsia"/>
        </w:rPr>
        <w:t>원</w:t>
      </w:r>
      <w:r>
        <w:rPr>
          <w:rFonts w:hint="eastAsia"/>
        </w:rPr>
        <w:t xml:space="preserve">  (</w:t>
      </w:r>
      <w:r>
        <w:rPr>
          <w:rFonts w:hint="eastAsia"/>
        </w:rPr>
        <w:t>서명</w:t>
      </w:r>
      <w:r>
        <w:rPr>
          <w:rFonts w:hint="eastAsia"/>
        </w:rPr>
        <w:t>)</w:t>
      </w:r>
    </w:p>
    <w:sectPr w:rsidR="002D0EBA" w:rsidSect="002D0EBA">
      <w:pgSz w:w="1190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e Hong In">
    <w15:presenceInfo w15:providerId="Windows Live" w15:userId="3385019e633be7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BA"/>
    <w:rsid w:val="002D0EBA"/>
    <w:rsid w:val="007D1CAC"/>
    <w:rsid w:val="00D4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2D24E"/>
  <w15:chartTrackingRefBased/>
  <w15:docId w15:val="{986299C9-7C49-8E40-86AC-C0F99EE57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E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EB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EBA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D0E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A1003F-583F-694D-B386-0836AE984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Hong In</dc:creator>
  <cp:keywords/>
  <dc:description/>
  <cp:lastModifiedBy>Lee Hong In</cp:lastModifiedBy>
  <cp:revision>1</cp:revision>
  <dcterms:created xsi:type="dcterms:W3CDTF">2019-10-31T03:46:00Z</dcterms:created>
  <dcterms:modified xsi:type="dcterms:W3CDTF">2019-10-31T03:51:00Z</dcterms:modified>
</cp:coreProperties>
</file>